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B2E3E" w14:textId="64777854" w:rsidR="002C0AFB" w:rsidRPr="000A3831" w:rsidRDefault="000A3831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Thomas is a </w:t>
      </w:r>
      <w:ins w:id="0" w:author="Joleen Rasmussen" w:date="2020-08-18T21:38:00Z">
        <w:r w:rsidR="004E7F83">
          <w:rPr>
            <w:rFonts w:ascii="Georgia" w:hAnsi="Georgia" w:cs="Arial"/>
            <w:sz w:val="28"/>
            <w:szCs w:val="28"/>
          </w:rPr>
          <w:t xml:space="preserve">proficient Full Stack </w:t>
        </w:r>
      </w:ins>
      <w:r>
        <w:rPr>
          <w:rFonts w:ascii="Georgia" w:hAnsi="Georgia" w:cs="Arial"/>
          <w:sz w:val="28"/>
          <w:szCs w:val="28"/>
        </w:rPr>
        <w:t xml:space="preserve">web developer and student living in Hillsborough, </w:t>
      </w:r>
      <w:del w:id="1" w:author="Joleen Rasmussen" w:date="2020-08-18T21:44:00Z">
        <w:r w:rsidDel="004E7F83">
          <w:rPr>
            <w:rFonts w:ascii="Georgia" w:hAnsi="Georgia" w:cs="Arial"/>
            <w:sz w:val="28"/>
            <w:szCs w:val="28"/>
          </w:rPr>
          <w:delText>North Carolina</w:delText>
        </w:r>
      </w:del>
      <w:ins w:id="2" w:author="Joleen Rasmussen" w:date="2020-08-18T21:44:00Z">
        <w:r w:rsidR="004E7F83">
          <w:rPr>
            <w:rFonts w:ascii="Georgia" w:hAnsi="Georgia" w:cs="Arial"/>
            <w:sz w:val="28"/>
            <w:szCs w:val="28"/>
          </w:rPr>
          <w:t>NC</w:t>
        </w:r>
      </w:ins>
      <w:r>
        <w:rPr>
          <w:rFonts w:ascii="Georgia" w:hAnsi="Georgia" w:cs="Arial"/>
          <w:sz w:val="28"/>
          <w:szCs w:val="28"/>
        </w:rPr>
        <w:t xml:space="preserve"> with experience </w:t>
      </w:r>
      <w:ins w:id="3" w:author="Joleen Rasmussen" w:date="2020-08-18T21:39:00Z">
        <w:r w:rsidR="004E7F83">
          <w:rPr>
            <w:rFonts w:ascii="Georgia" w:hAnsi="Georgia" w:cs="Arial"/>
            <w:sz w:val="28"/>
            <w:szCs w:val="28"/>
          </w:rPr>
          <w:t xml:space="preserve">creating, </w:t>
        </w:r>
      </w:ins>
      <w:r>
        <w:rPr>
          <w:rFonts w:ascii="Georgia" w:hAnsi="Georgia" w:cs="Arial"/>
          <w:sz w:val="28"/>
          <w:szCs w:val="28"/>
        </w:rPr>
        <w:t xml:space="preserve">updating and managing </w:t>
      </w:r>
      <w:del w:id="4" w:author="Joleen Rasmussen" w:date="2020-08-18T21:44:00Z">
        <w:r w:rsidDel="004E7F83">
          <w:rPr>
            <w:rFonts w:ascii="Georgia" w:hAnsi="Georgia" w:cs="Arial"/>
            <w:sz w:val="28"/>
            <w:szCs w:val="28"/>
          </w:rPr>
          <w:delText xml:space="preserve">a </w:delText>
        </w:r>
      </w:del>
      <w:r>
        <w:rPr>
          <w:rFonts w:ascii="Georgia" w:hAnsi="Georgia" w:cs="Arial"/>
          <w:sz w:val="28"/>
          <w:szCs w:val="28"/>
        </w:rPr>
        <w:t>professional website</w:t>
      </w:r>
      <w:ins w:id="5" w:author="Joleen Rasmussen" w:date="2020-08-18T21:44:00Z">
        <w:r w:rsidR="004E7F83">
          <w:rPr>
            <w:rFonts w:ascii="Georgia" w:hAnsi="Georgia" w:cs="Arial"/>
            <w:sz w:val="28"/>
            <w:szCs w:val="28"/>
          </w:rPr>
          <w:t>s</w:t>
        </w:r>
      </w:ins>
      <w:r>
        <w:rPr>
          <w:rFonts w:ascii="Georgia" w:hAnsi="Georgia" w:cs="Arial"/>
          <w:sz w:val="28"/>
          <w:szCs w:val="28"/>
        </w:rPr>
        <w:t xml:space="preserve">.  </w:t>
      </w:r>
      <w:del w:id="6" w:author="Joleen Rasmussen" w:date="2020-08-18T21:38:00Z">
        <w:r w:rsidDel="004E7F83">
          <w:rPr>
            <w:rFonts w:ascii="Georgia" w:hAnsi="Georgia" w:cs="Arial"/>
            <w:sz w:val="28"/>
            <w:szCs w:val="28"/>
          </w:rPr>
          <w:delText>Proficient in Full Stack Web Development</w:delText>
        </w:r>
      </w:del>
      <w:r>
        <w:rPr>
          <w:rFonts w:ascii="Georgia" w:hAnsi="Georgia" w:cs="Arial"/>
          <w:sz w:val="28"/>
          <w:szCs w:val="28"/>
        </w:rPr>
        <w:t xml:space="preserve">, </w:t>
      </w:r>
      <w:ins w:id="7" w:author="Joleen Rasmussen" w:date="2020-08-18T21:39:00Z">
        <w:r w:rsidR="004E7F83">
          <w:rPr>
            <w:rFonts w:ascii="Georgia" w:hAnsi="Georgia" w:cs="Arial"/>
            <w:sz w:val="28"/>
            <w:szCs w:val="28"/>
          </w:rPr>
          <w:t xml:space="preserve">While loving to learn himself, </w:t>
        </w:r>
      </w:ins>
      <w:r>
        <w:rPr>
          <w:rFonts w:ascii="Georgia" w:hAnsi="Georgia" w:cs="Arial"/>
          <w:sz w:val="28"/>
          <w:szCs w:val="28"/>
        </w:rPr>
        <w:t xml:space="preserve">Thomas is passionate about teaching </w:t>
      </w:r>
      <w:del w:id="8" w:author="Joleen Rasmussen" w:date="2020-08-18T21:43:00Z">
        <w:r w:rsidDel="004E7F83">
          <w:rPr>
            <w:rFonts w:ascii="Georgia" w:hAnsi="Georgia" w:cs="Arial"/>
            <w:sz w:val="28"/>
            <w:szCs w:val="28"/>
          </w:rPr>
          <w:delText xml:space="preserve">and tutoring </w:delText>
        </w:r>
      </w:del>
      <w:proofErr w:type="spellStart"/>
      <w:r>
        <w:rPr>
          <w:rFonts w:ascii="Georgia" w:hAnsi="Georgia" w:cs="Arial"/>
          <w:sz w:val="28"/>
          <w:szCs w:val="28"/>
        </w:rPr>
        <w:t>other</w:t>
      </w:r>
      <w:ins w:id="9" w:author="Joleen Rasmussen" w:date="2020-08-18T21:39:00Z">
        <w:r w:rsidR="004E7F83">
          <w:rPr>
            <w:rFonts w:ascii="Georgia" w:hAnsi="Georgia" w:cs="Arial"/>
            <w:sz w:val="28"/>
            <w:szCs w:val="28"/>
          </w:rPr>
          <w:t>s</w:t>
        </w:r>
      </w:ins>
      <w:del w:id="10" w:author="Joleen Rasmussen" w:date="2020-08-18T21:39:00Z">
        <w:r w:rsidDel="004E7F83">
          <w:rPr>
            <w:rFonts w:ascii="Georgia" w:hAnsi="Georgia" w:cs="Arial"/>
            <w:sz w:val="28"/>
            <w:szCs w:val="28"/>
          </w:rPr>
          <w:delText xml:space="preserve"> students and professionals </w:delText>
        </w:r>
      </w:del>
      <w:ins w:id="11" w:author="Joleen Rasmussen" w:date="2020-08-18T21:48:00Z">
        <w:r w:rsidR="005072EB">
          <w:rPr>
            <w:rFonts w:ascii="Georgia" w:hAnsi="Georgia" w:cs="Arial"/>
            <w:sz w:val="28"/>
            <w:szCs w:val="28"/>
          </w:rPr>
          <w:t>about</w:t>
        </w:r>
      </w:ins>
      <w:proofErr w:type="spellEnd"/>
      <w:del w:id="12" w:author="Joleen Rasmussen" w:date="2020-08-18T21:48:00Z">
        <w:r w:rsidDel="005072EB">
          <w:rPr>
            <w:rFonts w:ascii="Georgia" w:hAnsi="Georgia" w:cs="Arial"/>
            <w:sz w:val="28"/>
            <w:szCs w:val="28"/>
          </w:rPr>
          <w:delText>on</w:delText>
        </w:r>
      </w:del>
      <w:r>
        <w:rPr>
          <w:rFonts w:ascii="Georgia" w:hAnsi="Georgia" w:cs="Arial"/>
          <w:sz w:val="28"/>
          <w:szCs w:val="28"/>
        </w:rPr>
        <w:t xml:space="preserve"> </w:t>
      </w:r>
      <w:del w:id="13" w:author="Joleen Rasmussen" w:date="2020-08-18T21:40:00Z">
        <w:r w:rsidDel="004E7F83">
          <w:rPr>
            <w:rFonts w:ascii="Georgia" w:hAnsi="Georgia" w:cs="Arial"/>
            <w:sz w:val="28"/>
            <w:szCs w:val="28"/>
          </w:rPr>
          <w:delText>how to keep up with the</w:delText>
        </w:r>
      </w:del>
      <w:ins w:id="14" w:author="Joleen Rasmussen" w:date="2020-08-18T21:40:00Z">
        <w:r w:rsidR="004E7F83">
          <w:rPr>
            <w:rFonts w:ascii="Georgia" w:hAnsi="Georgia" w:cs="Arial"/>
            <w:sz w:val="28"/>
            <w:szCs w:val="28"/>
          </w:rPr>
          <w:t>our ever</w:t>
        </w:r>
      </w:ins>
      <w:r>
        <w:rPr>
          <w:rFonts w:ascii="Georgia" w:hAnsi="Georgia" w:cs="Arial"/>
          <w:sz w:val="28"/>
          <w:szCs w:val="28"/>
        </w:rPr>
        <w:t xml:space="preserve"> changing technical industry</w:t>
      </w:r>
      <w:del w:id="15" w:author="Joleen Rasmussen" w:date="2020-08-18T21:39:00Z">
        <w:r w:rsidDel="004E7F83">
          <w:rPr>
            <w:rFonts w:ascii="Georgia" w:hAnsi="Georgia" w:cs="Arial"/>
            <w:sz w:val="28"/>
            <w:szCs w:val="28"/>
          </w:rPr>
          <w:delText xml:space="preserve"> as it applies to them</w:delText>
        </w:r>
      </w:del>
      <w:r>
        <w:rPr>
          <w:rFonts w:ascii="Georgia" w:hAnsi="Georgia" w:cs="Arial"/>
          <w:sz w:val="28"/>
          <w:szCs w:val="28"/>
        </w:rPr>
        <w:t xml:space="preserve">.  </w:t>
      </w:r>
      <w:ins w:id="16" w:author="Joleen Rasmussen" w:date="2020-08-18T21:48:00Z">
        <w:r w:rsidR="005072EB">
          <w:rPr>
            <w:rFonts w:ascii="Georgia" w:hAnsi="Georgia" w:cs="Arial"/>
            <w:sz w:val="28"/>
            <w:szCs w:val="28"/>
          </w:rPr>
          <w:t xml:space="preserve">Thomas enjoys researching different ways to use technology and </w:t>
        </w:r>
        <w:proofErr w:type="spellStart"/>
        <w:r w:rsidR="005072EB">
          <w:rPr>
            <w:rFonts w:ascii="Georgia" w:hAnsi="Georgia" w:cs="Arial"/>
            <w:sz w:val="28"/>
            <w:szCs w:val="28"/>
          </w:rPr>
          <w:t>exporing</w:t>
        </w:r>
        <w:proofErr w:type="spellEnd"/>
        <w:r w:rsidR="005072EB">
          <w:rPr>
            <w:rFonts w:ascii="Georgia" w:hAnsi="Georgia" w:cs="Arial"/>
            <w:sz w:val="28"/>
            <w:szCs w:val="28"/>
          </w:rPr>
          <w:t xml:space="preserve"> various options prior to determining the best solution.  </w:t>
        </w:r>
      </w:ins>
      <w:bookmarkStart w:id="17" w:name="_GoBack"/>
      <w:bookmarkEnd w:id="17"/>
      <w:ins w:id="18" w:author="Joleen Rasmussen" w:date="2020-08-18T21:42:00Z">
        <w:r w:rsidR="004E7F83">
          <w:rPr>
            <w:rFonts w:ascii="Georgia" w:hAnsi="Georgia" w:cs="Arial"/>
            <w:sz w:val="28"/>
            <w:szCs w:val="28"/>
          </w:rPr>
          <w:t xml:space="preserve">When not in school, Thomas is the hospitality leader, audio visual technician, set up manager as well as a leader in his church’s local food pantry ministry.  </w:t>
        </w:r>
      </w:ins>
      <w:ins w:id="19" w:author="Joleen Rasmussen" w:date="2020-08-18T21:40:00Z">
        <w:r w:rsidR="004E7F83">
          <w:rPr>
            <w:rFonts w:ascii="Georgia" w:hAnsi="Georgia" w:cs="Arial"/>
            <w:sz w:val="28"/>
            <w:szCs w:val="28"/>
          </w:rPr>
          <w:t>S</w:t>
        </w:r>
      </w:ins>
      <w:del w:id="20" w:author="Joleen Rasmussen" w:date="2020-08-18T21:40:00Z">
        <w:r w:rsidDel="004E7F83">
          <w:rPr>
            <w:rFonts w:ascii="Georgia" w:hAnsi="Georgia" w:cs="Arial"/>
            <w:sz w:val="28"/>
            <w:szCs w:val="28"/>
          </w:rPr>
          <w:delText>A s</w:delText>
        </w:r>
      </w:del>
      <w:r>
        <w:rPr>
          <w:rFonts w:ascii="Georgia" w:hAnsi="Georgia" w:cs="Arial"/>
          <w:sz w:val="28"/>
          <w:szCs w:val="28"/>
        </w:rPr>
        <w:t xml:space="preserve">oon to graduate, </w:t>
      </w:r>
      <w:del w:id="21" w:author="Joleen Rasmussen" w:date="2020-08-18T21:40:00Z">
        <w:r w:rsidDel="004E7F83">
          <w:rPr>
            <w:rFonts w:ascii="Georgia" w:hAnsi="Georgia" w:cs="Arial"/>
            <w:sz w:val="28"/>
            <w:szCs w:val="28"/>
          </w:rPr>
          <w:delText>experienced, and dedicated web developer,</w:delText>
        </w:r>
      </w:del>
      <w:ins w:id="22" w:author="Joleen Rasmussen" w:date="2020-08-18T21:40:00Z">
        <w:r w:rsidR="004E7F83">
          <w:rPr>
            <w:rFonts w:ascii="Georgia" w:hAnsi="Georgia" w:cs="Arial"/>
            <w:sz w:val="28"/>
            <w:szCs w:val="28"/>
          </w:rPr>
          <w:t>Thomas is</w:t>
        </w:r>
      </w:ins>
      <w:r>
        <w:rPr>
          <w:rFonts w:ascii="Georgia" w:hAnsi="Georgia" w:cs="Arial"/>
          <w:sz w:val="28"/>
          <w:szCs w:val="28"/>
        </w:rPr>
        <w:t xml:space="preserve"> looking to work in </w:t>
      </w:r>
      <w:del w:id="23" w:author="Joleen Rasmussen" w:date="2020-08-18T21:41:00Z">
        <w:r w:rsidDel="004E7F83">
          <w:rPr>
            <w:rFonts w:ascii="Georgia" w:hAnsi="Georgia" w:cs="Arial"/>
            <w:sz w:val="28"/>
            <w:szCs w:val="28"/>
          </w:rPr>
          <w:delText xml:space="preserve">front-end and back-end </w:delText>
        </w:r>
      </w:del>
      <w:r>
        <w:rPr>
          <w:rFonts w:ascii="Georgia" w:hAnsi="Georgia" w:cs="Arial"/>
          <w:sz w:val="28"/>
          <w:szCs w:val="28"/>
        </w:rPr>
        <w:t xml:space="preserve">web and application development while </w:t>
      </w:r>
      <w:del w:id="24" w:author="Joleen Rasmussen" w:date="2020-08-18T21:43:00Z">
        <w:r w:rsidDel="004E7F83">
          <w:rPr>
            <w:rFonts w:ascii="Georgia" w:hAnsi="Georgia" w:cs="Arial"/>
            <w:sz w:val="28"/>
            <w:szCs w:val="28"/>
          </w:rPr>
          <w:delText xml:space="preserve">teaching and </w:delText>
        </w:r>
      </w:del>
      <w:r>
        <w:rPr>
          <w:rFonts w:ascii="Georgia" w:hAnsi="Georgia" w:cs="Arial"/>
          <w:sz w:val="28"/>
          <w:szCs w:val="28"/>
        </w:rPr>
        <w:t xml:space="preserve">mentoring others on emerging technologies.  </w:t>
      </w:r>
      <w:del w:id="25" w:author="Joleen Rasmussen" w:date="2020-08-18T21:42:00Z">
        <w:r w:rsidDel="004E7F83">
          <w:rPr>
            <w:rFonts w:ascii="Georgia" w:hAnsi="Georgia" w:cs="Arial"/>
            <w:sz w:val="28"/>
            <w:szCs w:val="28"/>
          </w:rPr>
          <w:delText xml:space="preserve">When not in school, Thomas is the hospitality leader, audio visual technician, set up manager as well as a leader in his churches local food mission giving food out to those families in the community who would otherwise do without.  </w:delText>
        </w:r>
      </w:del>
    </w:p>
    <w:sectPr w:rsidR="002C0AFB" w:rsidRPr="000A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831"/>
    <w:rsid w:val="000A3831"/>
    <w:rsid w:val="000E1BC5"/>
    <w:rsid w:val="003265B7"/>
    <w:rsid w:val="004E7F83"/>
    <w:rsid w:val="005072EB"/>
    <w:rsid w:val="00635418"/>
    <w:rsid w:val="006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C0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E518E-9CA7-4CE7-8682-176C1072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Kremer</dc:creator>
  <cp:lastModifiedBy>Joleen Rasmussen</cp:lastModifiedBy>
  <cp:revision>3</cp:revision>
  <dcterms:created xsi:type="dcterms:W3CDTF">2020-08-19T01:44:00Z</dcterms:created>
  <dcterms:modified xsi:type="dcterms:W3CDTF">2020-08-19T01:48:00Z</dcterms:modified>
</cp:coreProperties>
</file>